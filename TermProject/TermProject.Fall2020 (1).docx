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C67" w:rsidRPr="00490D6A" w:rsidRDefault="001C7C67" w:rsidP="001C7C67">
      <w:pPr>
        <w:spacing w:before="100" w:beforeAutospacing="1" w:after="100" w:afterAutospacing="1"/>
        <w:jc w:val="center"/>
        <w:rPr>
          <w:rFonts w:ascii="Times New Roman" w:hAnsi="Times New Roman" w:cs="Times New Roman"/>
          <w:color w:val="000000" w:themeColor="text1"/>
          <w:sz w:val="32"/>
          <w:szCs w:val="32"/>
        </w:rPr>
      </w:pPr>
      <w:r w:rsidRPr="00490D6A">
        <w:rPr>
          <w:rFonts w:ascii="Times New Roman" w:hAnsi="Times New Roman" w:cs="Times New Roman"/>
          <w:color w:val="000000" w:themeColor="text1"/>
          <w:sz w:val="32"/>
          <w:szCs w:val="32"/>
        </w:rPr>
        <w:t>Ling 406: Introduction to Computational Linguistics</w:t>
      </w:r>
    </w:p>
    <w:p w:rsidR="001C7C67" w:rsidRDefault="001C7C67" w:rsidP="001C7C67">
      <w:pPr>
        <w:spacing w:before="100" w:beforeAutospacing="1" w:after="100" w:afterAutospacing="1"/>
        <w:jc w:val="center"/>
        <w:rPr>
          <w:rFonts w:ascii="Times New Roman" w:hAnsi="Times New Roman" w:cs="Times New Roman"/>
          <w:b/>
          <w:color w:val="000000" w:themeColor="text1"/>
        </w:rPr>
      </w:pPr>
      <w:r w:rsidRPr="00490D6A">
        <w:rPr>
          <w:rFonts w:ascii="Times New Roman" w:hAnsi="Times New Roman" w:cs="Times New Roman"/>
          <w:color w:val="000000" w:themeColor="text1"/>
          <w:sz w:val="32"/>
          <w:szCs w:val="32"/>
        </w:rPr>
        <w:t>Term Project</w:t>
      </w:r>
    </w:p>
    <w:p w:rsidR="001C7C67" w:rsidRDefault="001C7C67" w:rsidP="001C7C67">
      <w:pPr>
        <w:spacing w:before="100" w:beforeAutospacing="1" w:after="100" w:afterAutospacing="1"/>
        <w:rPr>
          <w:rFonts w:ascii="Times New Roman" w:hAnsi="Times New Roman" w:cs="Times New Roman"/>
          <w:b/>
          <w:color w:val="000000" w:themeColor="text1"/>
        </w:rPr>
      </w:pPr>
    </w:p>
    <w:p w:rsidR="001C7C67" w:rsidRDefault="001C7C67" w:rsidP="001C7C67">
      <w:pPr>
        <w:spacing w:before="100" w:beforeAutospacing="1" w:after="100" w:afterAutospacing="1"/>
        <w:rPr>
          <w:rFonts w:ascii="Times New Roman" w:hAnsi="Times New Roman" w:cs="Times New Roman"/>
          <w:color w:val="000000" w:themeColor="text1"/>
        </w:rPr>
      </w:pPr>
      <w:r w:rsidRPr="001C7C67">
        <w:rPr>
          <w:rFonts w:ascii="Times New Roman" w:hAnsi="Times New Roman" w:cs="Times New Roman"/>
          <w:b/>
          <w:color w:val="000000" w:themeColor="text1"/>
          <w:u w:val="single"/>
        </w:rPr>
        <w:t>DUE DATE:</w:t>
      </w:r>
      <w:r w:rsidRPr="00490D6A">
        <w:rPr>
          <w:rFonts w:ascii="Times New Roman" w:hAnsi="Times New Roman" w:cs="Times New Roman"/>
          <w:color w:val="000000" w:themeColor="text1"/>
        </w:rPr>
        <w:t xml:space="preserve"> </w:t>
      </w:r>
      <w:r w:rsidRPr="001C7C67">
        <w:rPr>
          <w:rFonts w:ascii="Times New Roman" w:hAnsi="Times New Roman" w:cs="Times New Roman"/>
          <w:color w:val="FF0000"/>
        </w:rPr>
        <w:t>May 11, 2020  (by midnight)</w:t>
      </w:r>
      <w:r w:rsidRPr="00490D6A">
        <w:rPr>
          <w:rFonts w:ascii="Times New Roman" w:hAnsi="Times New Roman" w:cs="Times New Roman"/>
          <w:color w:val="000000" w:themeColor="text1"/>
        </w:rPr>
        <w:t xml:space="preserve"> (This is a hard deadline! No extensions allowed)</w:t>
      </w:r>
    </w:p>
    <w:p w:rsidR="001C7C67" w:rsidRPr="00490D6A" w:rsidRDefault="001C7C67" w:rsidP="001C7C67">
      <w:pPr>
        <w:spacing w:before="100" w:beforeAutospacing="1" w:after="100" w:afterAutospacing="1"/>
        <w:rPr>
          <w:rFonts w:ascii="Times New Roman" w:hAnsi="Times New Roman" w:cs="Times New Roman"/>
          <w:color w:val="000000" w:themeColor="text1"/>
        </w:rPr>
      </w:pP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b/>
          <w:color w:val="000000" w:themeColor="text1"/>
        </w:rPr>
        <w:t>Sentiment Classifier</w:t>
      </w:r>
      <w:r w:rsidRPr="00490D6A">
        <w:rPr>
          <w:rFonts w:ascii="Times New Roman" w:hAnsi="Times New Roman" w:cs="Times New Roman"/>
          <w:color w:val="000000" w:themeColor="text1"/>
        </w:rPr>
        <w:t xml:space="preserve"> [100 points]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Implement a sentiment analyzer that automatically classifies input text as either positive or negative. Since we provide training data, it makes sense to use a supervised machine learning approach (you can use </w:t>
      </w:r>
      <w:proofErr w:type="spellStart"/>
      <w:r w:rsidRPr="00490D6A">
        <w:rPr>
          <w:rFonts w:ascii="Times New Roman" w:hAnsi="Times New Roman" w:cs="Times New Roman"/>
          <w:color w:val="000000" w:themeColor="text1"/>
        </w:rPr>
        <w:t>Weka</w:t>
      </w:r>
      <w:proofErr w:type="spellEnd"/>
      <w:r w:rsidRPr="00490D6A">
        <w:rPr>
          <w:rFonts w:ascii="Times New Roman" w:hAnsi="Times New Roman" w:cs="Times New Roman"/>
          <w:color w:val="000000" w:themeColor="text1"/>
        </w:rPr>
        <w:t>, NLTK, and/or any other machine learning platform/toolkit/library). Those of you who have a good handle of machine learning can also use deep learning models.</w:t>
      </w: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Approach:</w:t>
      </w:r>
    </w:p>
    <w:p w:rsidR="001C7C67" w:rsidRPr="00490D6A" w:rsidRDefault="001C7C67" w:rsidP="001C7C67">
      <w:pPr>
        <w:spacing w:before="100" w:beforeAutospacing="1" w:after="100" w:afterAutospacing="1" w:line="240" w:lineRule="atLeast"/>
        <w:rPr>
          <w:rFonts w:ascii="Times New Roman" w:eastAsia="Times New Roman" w:hAnsi="Times New Roman" w:cs="Times New Roman"/>
          <w:color w:val="000000" w:themeColor="text1"/>
        </w:rPr>
      </w:pPr>
      <w:r w:rsidRPr="00490D6A">
        <w:rPr>
          <w:rFonts w:ascii="Times New Roman" w:eastAsia="Times New Roman" w:hAnsi="Times New Roman" w:cs="Times New Roman"/>
          <w:color w:val="000000" w:themeColor="text1"/>
        </w:rPr>
        <w:t>First, you should produce a baseline system (i.e., a simple, first-stab approach that you are fairly confident will produce a measurable result). This system should be as simple as possible and should prove the feasibility of your plan. However, as for baselines, its performance does not necessarily need to be very high.</w:t>
      </w:r>
    </w:p>
    <w:p w:rsidR="001C7C67" w:rsidRPr="001C7C67" w:rsidRDefault="001C7C67" w:rsidP="001C7C67">
      <w:pPr>
        <w:rPr>
          <w:rFonts w:ascii="Times New Roman" w:hAnsi="Times New Roman" w:cs="Times New Roman"/>
          <w:color w:val="000000" w:themeColor="text1"/>
        </w:rPr>
      </w:pPr>
      <w:r w:rsidRPr="00490D6A">
        <w:rPr>
          <w:rFonts w:ascii="Times New Roman" w:eastAsia="Times New Roman" w:hAnsi="Times New Roman" w:cs="Times New Roman"/>
          <w:color w:val="000000" w:themeColor="text1"/>
        </w:rPr>
        <w:t xml:space="preserve">Then, you should conduct a series of experiments to improve your system. Try to learn from your results and revise your experiments as you go. Close-to-perfect results are nice, but we are also looking for good methodology in your experimentation. </w:t>
      </w:r>
      <w:r w:rsidRPr="00490D6A">
        <w:rPr>
          <w:rFonts w:ascii="Times New Roman" w:hAnsi="Times New Roman" w:cs="Times New Roman"/>
          <w:color w:val="000000" w:themeColor="text1"/>
        </w:rPr>
        <w:t>The idea is to start with the baseline system and find new good/informative features to improve it. So,</w:t>
      </w:r>
      <w:r>
        <w:rPr>
          <w:rFonts w:ascii="Times New Roman" w:hAnsi="Times New Roman" w:cs="Times New Roman"/>
          <w:color w:val="000000" w:themeColor="text1"/>
        </w:rPr>
        <w:t xml:space="preserve"> in </w:t>
      </w:r>
      <w:r w:rsidRPr="00490D6A">
        <w:rPr>
          <w:rFonts w:ascii="Times New Roman" w:hAnsi="Times New Roman" w:cs="Times New Roman"/>
          <w:color w:val="000000" w:themeColor="text1"/>
        </w:rPr>
        <w:t xml:space="preserve">the end, we would like to see a </w:t>
      </w:r>
      <w:proofErr w:type="spellStart"/>
      <w:r w:rsidRPr="00490D6A">
        <w:rPr>
          <w:rFonts w:ascii="Times New Roman" w:hAnsi="Times New Roman" w:cs="Times New Roman"/>
          <w:color w:val="000000" w:themeColor="text1"/>
        </w:rPr>
        <w:t>performant</w:t>
      </w:r>
      <w:proofErr w:type="spellEnd"/>
      <w:r w:rsidRPr="00490D6A">
        <w:rPr>
          <w:rFonts w:ascii="Times New Roman" w:hAnsi="Times New Roman" w:cs="Times New Roman"/>
          <w:color w:val="000000" w:themeColor="text1"/>
        </w:rPr>
        <w:t xml:space="preserve"> system. However, as said before, we are more interested in the research process/methodology you use to build such a system. </w:t>
      </w: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Project questions:</w:t>
      </w:r>
    </w:p>
    <w:p w:rsidR="001C7C67" w:rsidRDefault="001C7C67" w:rsidP="001C7C67">
      <w:pPr>
        <w:rPr>
          <w:rFonts w:ascii="Times New Roman" w:hAnsi="Times New Roman" w:cs="Times New Roman"/>
          <w:color w:val="000000" w:themeColor="text1"/>
        </w:rPr>
      </w:pPr>
      <w:r w:rsidRPr="00490D6A">
        <w:rPr>
          <w:rFonts w:ascii="Times New Roman" w:hAnsi="Times New Roman" w:cs="Times New Roman"/>
          <w:color w:val="000000" w:themeColor="text1"/>
        </w:rPr>
        <w:t>Here are the questions intended to guide you in this process:</w:t>
      </w:r>
    </w:p>
    <w:p w:rsidR="001C7C67" w:rsidRDefault="001C7C67" w:rsidP="001C7C67">
      <w:pPr>
        <w:rPr>
          <w:rFonts w:ascii="Times New Roman" w:hAnsi="Times New Roman" w:cs="Times New Roman"/>
          <w:color w:val="000000" w:themeColor="text1"/>
        </w:rPr>
      </w:pPr>
    </w:p>
    <w:p w:rsidR="001C7C67" w:rsidRPr="001C7C67" w:rsidRDefault="001C7C67" w:rsidP="001C7C67">
      <w:pPr>
        <w:pStyle w:val="ListParagraph"/>
        <w:numPr>
          <w:ilvl w:val="0"/>
          <w:numId w:val="2"/>
        </w:numPr>
        <w:rPr>
          <w:rFonts w:ascii="Times New Roman" w:hAnsi="Times New Roman" w:cs="Times New Roman"/>
          <w:color w:val="000000" w:themeColor="text1"/>
        </w:rPr>
      </w:pPr>
      <w:r w:rsidRPr="001C7C67">
        <w:rPr>
          <w:rFonts w:ascii="Times New Roman" w:eastAsia="Arial" w:hAnsi="Times New Roman" w:cs="Times New Roman"/>
          <w:color w:val="000000" w:themeColor="text1"/>
        </w:rPr>
        <w:t xml:space="preserve">[20 points] </w:t>
      </w:r>
      <w:r w:rsidRPr="001C7C67">
        <w:rPr>
          <w:rFonts w:ascii="Times New Roman" w:hAnsi="Times New Roman" w:cs="Times New Roman"/>
          <w:color w:val="000000" w:themeColor="text1"/>
        </w:rPr>
        <w:t>In building the baseline system, what shallow text features make sense for the task as a first-stab approach? (</w:t>
      </w:r>
      <w:proofErr w:type="gramStart"/>
      <w:r w:rsidRPr="001C7C67">
        <w:rPr>
          <w:rFonts w:ascii="Times New Roman" w:hAnsi="Times New Roman" w:cs="Times New Roman"/>
          <w:color w:val="000000" w:themeColor="text1"/>
        </w:rPr>
        <w:t>a</w:t>
      </w:r>
      <w:proofErr w:type="gramEnd"/>
      <w:r w:rsidRPr="001C7C67">
        <w:rPr>
          <w:rFonts w:ascii="Times New Roman" w:hAnsi="Times New Roman" w:cs="Times New Roman"/>
          <w:color w:val="000000" w:themeColor="text1"/>
        </w:rPr>
        <w:t xml:space="preserve"> language modeling approach is a standard way to tackle this problem using, for example, a bag-of-words </w:t>
      </w:r>
      <w:ins w:id="0" w:author="Chase Adams" w:date="2020-04-08T10:57:00Z">
        <w:r w:rsidRPr="001C7C67">
          <w:rPr>
            <w:rFonts w:ascii="Times New Roman" w:hAnsi="Times New Roman" w:cs="Times New Roman"/>
            <w:color w:val="000000" w:themeColor="text1"/>
          </w:rPr>
          <w:t>/</w:t>
        </w:r>
      </w:ins>
      <w:r w:rsidRPr="001C7C67">
        <w:rPr>
          <w:rFonts w:ascii="Times New Roman" w:hAnsi="Times New Roman" w:cs="Times New Roman"/>
          <w:color w:val="000000" w:themeColor="text1"/>
        </w:rPr>
        <w:t xml:space="preserve"> a unigram model approach);</w:t>
      </w:r>
    </w:p>
    <w:p w:rsidR="001C7C67" w:rsidRDefault="001C7C67" w:rsidP="001C7C67">
      <w:pPr>
        <w:rPr>
          <w:rFonts w:ascii="Times New Roman" w:hAnsi="Times New Roman" w:cs="Times New Roman"/>
          <w:color w:val="000000" w:themeColor="text1"/>
        </w:rPr>
      </w:pPr>
    </w:p>
    <w:p w:rsidR="001C7C67" w:rsidRPr="001C7C67" w:rsidRDefault="001C7C67" w:rsidP="001C7C67">
      <w:pPr>
        <w:pStyle w:val="ListParagraph"/>
        <w:numPr>
          <w:ilvl w:val="0"/>
          <w:numId w:val="2"/>
        </w:numPr>
        <w:rPr>
          <w:rFonts w:ascii="Times New Roman" w:hAnsi="Times New Roman" w:cs="Times New Roman"/>
          <w:color w:val="000000" w:themeColor="text1"/>
        </w:rPr>
      </w:pPr>
      <w:r w:rsidRPr="001C7C67">
        <w:rPr>
          <w:rFonts w:ascii="Times New Roman" w:eastAsia="Arial" w:hAnsi="Times New Roman" w:cs="Times New Roman"/>
          <w:color w:val="000000" w:themeColor="text1"/>
        </w:rPr>
        <w:t xml:space="preserve">[20 points] </w:t>
      </w:r>
      <w:r w:rsidRPr="001C7C67">
        <w:rPr>
          <w:rFonts w:ascii="Times New Roman" w:hAnsi="Times New Roman" w:cs="Times New Roman"/>
          <w:color w:val="000000" w:themeColor="text1"/>
        </w:rPr>
        <w:t>What machine learning models are suitable for conducting sentiment analysis? (</w:t>
      </w:r>
      <w:proofErr w:type="gramStart"/>
      <w:r w:rsidRPr="001C7C67">
        <w:rPr>
          <w:rFonts w:ascii="Times New Roman" w:hAnsi="Times New Roman" w:cs="Times New Roman"/>
          <w:color w:val="000000" w:themeColor="text1"/>
        </w:rPr>
        <w:t>i</w:t>
      </w:r>
      <w:proofErr w:type="gramEnd"/>
      <w:r w:rsidRPr="001C7C67">
        <w:rPr>
          <w:rFonts w:ascii="Times New Roman" w:hAnsi="Times New Roman" w:cs="Times New Roman"/>
          <w:color w:val="000000" w:themeColor="text1"/>
        </w:rPr>
        <w:t xml:space="preserve">.e., compare 3-4 learning algorithms of your choice). Which performs best given your features? </w:t>
      </w:r>
    </w:p>
    <w:p w:rsidR="001C7C67" w:rsidRDefault="001C7C67" w:rsidP="001C7C67">
      <w:pPr>
        <w:pStyle w:val="ListParagraph"/>
        <w:numPr>
          <w:ilvl w:val="0"/>
          <w:numId w:val="2"/>
        </w:numPr>
        <w:rPr>
          <w:rFonts w:ascii="Times New Roman" w:hAnsi="Times New Roman" w:cs="Times New Roman"/>
          <w:color w:val="000000" w:themeColor="text1"/>
        </w:rPr>
      </w:pPr>
      <w:r w:rsidRPr="001C7C67">
        <w:rPr>
          <w:rFonts w:ascii="Times New Roman" w:eastAsia="Arial" w:hAnsi="Times New Roman" w:cs="Times New Roman"/>
          <w:color w:val="000000" w:themeColor="text1"/>
        </w:rPr>
        <w:lastRenderedPageBreak/>
        <w:t xml:space="preserve">[20 points] </w:t>
      </w:r>
      <w:r w:rsidRPr="001C7C67">
        <w:rPr>
          <w:rFonts w:ascii="Times New Roman" w:hAnsi="Times New Roman" w:cs="Times New Roman"/>
          <w:color w:val="000000" w:themeColor="text1"/>
        </w:rPr>
        <w:t xml:space="preserve">How would you improve the baseline model? </w:t>
      </w:r>
      <w:r>
        <w:rPr>
          <w:rFonts w:ascii="Times New Roman" w:hAnsi="Times New Roman" w:cs="Times New Roman"/>
          <w:color w:val="000000" w:themeColor="text1"/>
        </w:rPr>
        <w:t>(</w:t>
      </w:r>
      <w:proofErr w:type="gramStart"/>
      <w:r>
        <w:rPr>
          <w:rFonts w:ascii="Times New Roman" w:hAnsi="Times New Roman" w:cs="Times New Roman"/>
          <w:color w:val="000000" w:themeColor="text1"/>
        </w:rPr>
        <w:t>i</w:t>
      </w:r>
      <w:proofErr w:type="gramEnd"/>
      <w:r>
        <w:rPr>
          <w:rFonts w:ascii="Times New Roman" w:hAnsi="Times New Roman" w:cs="Times New Roman"/>
          <w:color w:val="000000" w:themeColor="text1"/>
        </w:rPr>
        <w:t>.e.,</w:t>
      </w:r>
      <w:r w:rsidRPr="001C7C67">
        <w:rPr>
          <w:rFonts w:ascii="Times New Roman" w:hAnsi="Times New Roman" w:cs="Times New Roman"/>
          <w:color w:val="000000" w:themeColor="text1"/>
        </w:rPr>
        <w:t xml:space="preserve"> what text features are most beneficial to the task of sentiment analysis?</w:t>
      </w:r>
      <w:r>
        <w:rPr>
          <w:rFonts w:ascii="Times New Roman" w:hAnsi="Times New Roman" w:cs="Times New Roman"/>
          <w:color w:val="000000" w:themeColor="text1"/>
        </w:rPr>
        <w:t xml:space="preserve">) </w:t>
      </w:r>
      <w:r w:rsidRPr="001C7C67">
        <w:rPr>
          <w:rFonts w:ascii="Times New Roman" w:hAnsi="Times New Roman" w:cs="Times New Roman"/>
          <w:color w:val="000000" w:themeColor="text1"/>
        </w:rPr>
        <w:t>Experiment with at least 4 different features that go beyond a language modeling representation. </w:t>
      </w:r>
    </w:p>
    <w:p w:rsidR="001C7C67" w:rsidRPr="001C7C67" w:rsidRDefault="001C7C67" w:rsidP="001C7C67">
      <w:pPr>
        <w:pStyle w:val="ListParagraph"/>
        <w:rPr>
          <w:rFonts w:ascii="Times New Roman" w:hAnsi="Times New Roman" w:cs="Times New Roman"/>
          <w:color w:val="000000" w:themeColor="text1"/>
        </w:rPr>
      </w:pPr>
    </w:p>
    <w:p w:rsidR="001C7C67" w:rsidRPr="001C7C67" w:rsidRDefault="001C7C67" w:rsidP="001C7C67">
      <w:pPr>
        <w:pStyle w:val="ListParagraph"/>
        <w:numPr>
          <w:ilvl w:val="0"/>
          <w:numId w:val="2"/>
        </w:numPr>
        <w:spacing w:before="100" w:beforeAutospacing="1" w:after="100" w:afterAutospacing="1"/>
        <w:rPr>
          <w:rFonts w:ascii="Times New Roman" w:hAnsi="Times New Roman" w:cs="Times New Roman"/>
          <w:color w:val="000000" w:themeColor="text1"/>
        </w:rPr>
      </w:pPr>
      <w:r w:rsidRPr="001C7C67">
        <w:rPr>
          <w:rFonts w:ascii="Times New Roman" w:eastAsia="Arial" w:hAnsi="Times New Roman" w:cs="Times New Roman"/>
          <w:color w:val="000000" w:themeColor="text1"/>
        </w:rPr>
        <w:t xml:space="preserve">[20 points] </w:t>
      </w:r>
      <w:r w:rsidRPr="001C7C67">
        <w:rPr>
          <w:rFonts w:ascii="Times New Roman" w:hAnsi="Times New Roman" w:cs="Times New Roman"/>
          <w:color w:val="000000" w:themeColor="text1"/>
        </w:rPr>
        <w:t xml:space="preserve">How does the size of the various feature sets you are experimenting with influence the performance of sentiment analysis? Compare the performance of different feature sets under the same feature selection scenario and </w:t>
      </w:r>
      <w:proofErr w:type="gramStart"/>
      <w:r w:rsidRPr="001C7C67">
        <w:rPr>
          <w:rFonts w:ascii="Times New Roman" w:hAnsi="Times New Roman" w:cs="Times New Roman"/>
          <w:color w:val="000000" w:themeColor="text1"/>
        </w:rPr>
        <w:t>machine learning</w:t>
      </w:r>
      <w:proofErr w:type="gramEnd"/>
      <w:r w:rsidRPr="001C7C67">
        <w:rPr>
          <w:rFonts w:ascii="Times New Roman" w:hAnsi="Times New Roman" w:cs="Times New Roman"/>
          <w:color w:val="000000" w:themeColor="text1"/>
        </w:rPr>
        <w:t xml:space="preserve"> algorithm. For instance, you have several options here: </w:t>
      </w:r>
    </w:p>
    <w:p w:rsidR="001C7C67" w:rsidRPr="00490D6A" w:rsidRDefault="001C7C67" w:rsidP="001C7C67">
      <w:pPr>
        <w:spacing w:before="100" w:beforeAutospacing="1" w:after="100" w:afterAutospacing="1"/>
        <w:ind w:left="1080" w:hanging="360"/>
        <w:rPr>
          <w:rFonts w:ascii="Times New Roman" w:hAnsi="Times New Roman" w:cs="Times New Roman"/>
          <w:color w:val="000000" w:themeColor="text1"/>
        </w:rPr>
      </w:pPr>
      <w:r w:rsidRPr="00490D6A">
        <w:rPr>
          <w:rFonts w:ascii="Times New Roman" w:eastAsia="Arial" w:hAnsi="Times New Roman" w:cs="Times New Roman"/>
          <w:color w:val="000000" w:themeColor="text1"/>
        </w:rPr>
        <w:t>a) </w:t>
      </w:r>
      <w:proofErr w:type="gramStart"/>
      <w:r w:rsidRPr="00490D6A">
        <w:rPr>
          <w:rFonts w:ascii="Times New Roman" w:hAnsi="Times New Roman" w:cs="Times New Roman"/>
          <w:color w:val="000000" w:themeColor="text1"/>
        </w:rPr>
        <w:t>start</w:t>
      </w:r>
      <w:proofErr w:type="gramEnd"/>
      <w:r w:rsidRPr="00490D6A">
        <w:rPr>
          <w:rFonts w:ascii="Times New Roman" w:hAnsi="Times New Roman" w:cs="Times New Roman"/>
          <w:color w:val="000000" w:themeColor="text1"/>
        </w:rPr>
        <w:t xml:space="preserve"> with the feature set in the baseline model, and then add new features one at time (</w:t>
      </w:r>
      <w:r>
        <w:rPr>
          <w:rFonts w:ascii="Times New Roman" w:hAnsi="Times New Roman" w:cs="Times New Roman"/>
          <w:color w:val="000000" w:themeColor="text1"/>
        </w:rPr>
        <w:t xml:space="preserve">also </w:t>
      </w:r>
      <w:r w:rsidRPr="00490D6A">
        <w:rPr>
          <w:rFonts w:ascii="Times New Roman" w:hAnsi="Times New Roman" w:cs="Times New Roman"/>
          <w:color w:val="000000" w:themeColor="text1"/>
        </w:rPr>
        <w:t>called the incremental approach). For each new such addition, measure the performance on each of the machine learning models you selected at 2). Which of the machine learning models you chose at 2) works best with your features? </w:t>
      </w:r>
    </w:p>
    <w:p w:rsidR="001C7C67" w:rsidRPr="00490D6A" w:rsidRDefault="001C7C67" w:rsidP="001C7C67">
      <w:pPr>
        <w:spacing w:before="100" w:beforeAutospacing="1" w:after="100" w:afterAutospacing="1"/>
        <w:ind w:left="1080" w:hanging="360"/>
        <w:rPr>
          <w:rFonts w:ascii="Times New Roman" w:hAnsi="Times New Roman" w:cs="Times New Roman"/>
          <w:color w:val="000000" w:themeColor="text1"/>
        </w:rPr>
      </w:pPr>
      <w:r w:rsidRPr="00490D6A">
        <w:rPr>
          <w:rFonts w:ascii="Times New Roman" w:eastAsia="Arial" w:hAnsi="Times New Roman" w:cs="Times New Roman"/>
          <w:color w:val="000000" w:themeColor="text1"/>
        </w:rPr>
        <w:t>b) </w:t>
      </w:r>
      <w:proofErr w:type="gramStart"/>
      <w:r w:rsidRPr="00490D6A">
        <w:rPr>
          <w:rFonts w:ascii="Times New Roman" w:hAnsi="Times New Roman" w:cs="Times New Roman"/>
          <w:color w:val="000000" w:themeColor="text1"/>
        </w:rPr>
        <w:t>another</w:t>
      </w:r>
      <w:proofErr w:type="gramEnd"/>
      <w:r w:rsidRPr="00490D6A">
        <w:rPr>
          <w:rFonts w:ascii="Times New Roman" w:hAnsi="Times New Roman" w:cs="Times New Roman"/>
          <w:color w:val="000000" w:themeColor="text1"/>
        </w:rPr>
        <w:t xml:space="preserve"> way is to add all new features to the baseline model, then compute their performance with a leave-one-out approach (as you did for Hw#3).</w:t>
      </w:r>
    </w:p>
    <w:p w:rsidR="001C7C67"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For this question you have to compute the performance, then compare and analyze the results. Which is the best combination of features (i.e., best feature set) with which machine learning model and why?</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You have to answer to questions 1) - 4) above and explain in a paper report all the steps you took to build the system.</w:t>
      </w:r>
      <w:r>
        <w:rPr>
          <w:rFonts w:ascii="Times New Roman" w:hAnsi="Times New Roman" w:cs="Times New Roman"/>
          <w:color w:val="000000" w:themeColor="text1"/>
        </w:rPr>
        <w:t xml:space="preserve"> The paper report is worth 20 points (see Deliverables).</w:t>
      </w: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Dataset: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For data, there are many resources on this topic. However, for this project we will use the movie review dataset from Cornell: http://www.cs.cornell.edu/people/pabo/movie-review-data/. This is the </w:t>
      </w:r>
      <w:hyperlink r:id="rId6" w:history="1">
        <w:r w:rsidRPr="00490D6A">
          <w:rPr>
            <w:rFonts w:ascii="Times New Roman" w:hAnsi="Times New Roman" w:cs="Times New Roman"/>
            <w:color w:val="000000" w:themeColor="text1"/>
          </w:rPr>
          <w:t>polarity dataset v2.0</w:t>
        </w:r>
      </w:hyperlink>
      <w:r w:rsidRPr="00490D6A">
        <w:rPr>
          <w:rFonts w:ascii="Times New Roman" w:hAnsi="Times New Roman" w:cs="Times New Roman"/>
          <w:color w:val="000000" w:themeColor="text1"/>
        </w:rPr>
        <w:t xml:space="preserve"> </w:t>
      </w:r>
      <w:proofErr w:type="gramStart"/>
      <w:r w:rsidRPr="00490D6A">
        <w:rPr>
          <w:rFonts w:ascii="Times New Roman" w:hAnsi="Times New Roman" w:cs="Times New Roman"/>
          <w:color w:val="000000" w:themeColor="text1"/>
        </w:rPr>
        <w:t>( 3.0Mb</w:t>
      </w:r>
      <w:proofErr w:type="gramEnd"/>
      <w:r w:rsidRPr="00490D6A">
        <w:rPr>
          <w:rFonts w:ascii="Times New Roman" w:hAnsi="Times New Roman" w:cs="Times New Roman"/>
          <w:color w:val="000000" w:themeColor="text1"/>
        </w:rPr>
        <w:t xml:space="preserve">) (includes </w:t>
      </w:r>
      <w:hyperlink r:id="rId7" w:history="1">
        <w:r w:rsidRPr="00490D6A">
          <w:rPr>
            <w:rFonts w:ascii="Times New Roman" w:hAnsi="Times New Roman" w:cs="Times New Roman"/>
            <w:color w:val="000000" w:themeColor="text1"/>
          </w:rPr>
          <w:t>README v2.0</w:t>
        </w:r>
      </w:hyperlink>
      <w:r w:rsidRPr="00490D6A">
        <w:rPr>
          <w:rFonts w:ascii="Times New Roman" w:hAnsi="Times New Roman" w:cs="Times New Roman"/>
          <w:color w:val="000000" w:themeColor="text1"/>
        </w:rPr>
        <w:t>): 1000 positive and 1000 negative processed reviews, introduced in Pang/Lee ACL 2004. Released June 2004. (</w:t>
      </w:r>
      <w:proofErr w:type="gramStart"/>
      <w:r w:rsidRPr="00490D6A">
        <w:rPr>
          <w:rFonts w:ascii="Times New Roman" w:hAnsi="Times New Roman" w:cs="Times New Roman"/>
          <w:color w:val="000000" w:themeColor="text1"/>
        </w:rPr>
        <w:t>look</w:t>
      </w:r>
      <w:proofErr w:type="gramEnd"/>
      <w:r w:rsidRPr="00490D6A">
        <w:rPr>
          <w:rFonts w:ascii="Times New Roman" w:hAnsi="Times New Roman" w:cs="Times New Roman"/>
          <w:color w:val="000000" w:themeColor="text1"/>
        </w:rPr>
        <w:t xml:space="preserve"> under ‘Sentiment polarity </w:t>
      </w:r>
      <w:proofErr w:type="spellStart"/>
      <w:r w:rsidRPr="00490D6A">
        <w:rPr>
          <w:rFonts w:ascii="Times New Roman" w:hAnsi="Times New Roman" w:cs="Times New Roman"/>
          <w:color w:val="000000" w:themeColor="text1"/>
        </w:rPr>
        <w:t>datasets’</w:t>
      </w:r>
      <w:proofErr w:type="spellEnd"/>
      <w:r w:rsidRPr="00490D6A">
        <w:rPr>
          <w:rFonts w:ascii="Times New Roman" w:hAnsi="Times New Roman" w:cs="Times New Roman"/>
          <w:color w:val="000000" w:themeColor="text1"/>
        </w:rPr>
        <w:t>).</w:t>
      </w: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Resources: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Here are some standard sentiment resources, such as sentiment lexicons, that you might want to use to come up with more informative features. Those presented in class are a good start. We also give you access to </w:t>
      </w:r>
      <w:proofErr w:type="spellStart"/>
      <w:r w:rsidRPr="00490D6A">
        <w:rPr>
          <w:rFonts w:ascii="Times New Roman" w:hAnsi="Times New Roman" w:cs="Times New Roman"/>
          <w:color w:val="000000" w:themeColor="text1"/>
        </w:rPr>
        <w:t>EmoLex</w:t>
      </w:r>
      <w:proofErr w:type="spellEnd"/>
      <w:r w:rsidRPr="00490D6A">
        <w:rPr>
          <w:rFonts w:ascii="Times New Roman" w:hAnsi="Times New Roman" w:cs="Times New Roman"/>
          <w:color w:val="000000" w:themeColor="text1"/>
        </w:rPr>
        <w:t>, an Emotion Lexicon of English words and their associations with eight basic emotions (anger, fear, anticipation, trust, surprise, sadness, joy, and disgust) and two sentiments (negative and positive). The annotations were manually done by crowdsourcing.</w:t>
      </w:r>
      <w:r w:rsidRPr="00490D6A">
        <w:rPr>
          <w:rFonts w:ascii="Times New Roman" w:hAnsi="Times New Roman" w:cs="Times New Roman"/>
          <w:color w:val="000000" w:themeColor="text1"/>
          <w:shd w:val="clear" w:color="auto" w:fill="FFFFFF"/>
        </w:rPr>
        <w:t> </w:t>
      </w:r>
      <w:r w:rsidRPr="00490D6A">
        <w:rPr>
          <w:rFonts w:ascii="Times New Roman" w:hAnsi="Times New Roman" w:cs="Times New Roman"/>
          <w:color w:val="000000" w:themeColor="text1"/>
        </w:rPr>
        <w:t xml:space="preserve">You can find </w:t>
      </w:r>
      <w:proofErr w:type="spellStart"/>
      <w:r w:rsidRPr="00490D6A">
        <w:rPr>
          <w:rFonts w:ascii="Times New Roman" w:hAnsi="Times New Roman" w:cs="Times New Roman"/>
          <w:color w:val="000000" w:themeColor="text1"/>
        </w:rPr>
        <w:t>EmoLex</w:t>
      </w:r>
      <w:proofErr w:type="spellEnd"/>
      <w:r w:rsidRPr="00490D6A">
        <w:rPr>
          <w:rFonts w:ascii="Times New Roman" w:hAnsi="Times New Roman" w:cs="Times New Roman"/>
          <w:color w:val="000000" w:themeColor="text1"/>
        </w:rPr>
        <w:t xml:space="preserve"> under the Term Project folder on compass2g. Please do NOT use without authors’ permission</w:t>
      </w:r>
      <w:r>
        <w:rPr>
          <w:rFonts w:ascii="Times New Roman" w:hAnsi="Times New Roman" w:cs="Times New Roman"/>
          <w:color w:val="000000" w:themeColor="text1"/>
        </w:rPr>
        <w:t xml:space="preserve"> outside the context of this class!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Suggested papers (they will give you a better idea about the task and feature suggestions):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Carlo </w:t>
      </w:r>
      <w:proofErr w:type="spellStart"/>
      <w:proofErr w:type="gramStart"/>
      <w:r w:rsidRPr="00490D6A">
        <w:rPr>
          <w:rFonts w:ascii="Times New Roman" w:hAnsi="Times New Roman" w:cs="Times New Roman"/>
          <w:color w:val="000000" w:themeColor="text1"/>
        </w:rPr>
        <w:t>Strapparava</w:t>
      </w:r>
      <w:proofErr w:type="spellEnd"/>
      <w:r w:rsidRPr="00490D6A">
        <w:rPr>
          <w:rFonts w:ascii="Times New Roman" w:hAnsi="Times New Roman" w:cs="Times New Roman"/>
          <w:color w:val="000000" w:themeColor="text1"/>
        </w:rPr>
        <w:t xml:space="preserve"> ,</w:t>
      </w:r>
      <w:proofErr w:type="gramEnd"/>
      <w:r w:rsidRPr="00490D6A">
        <w:rPr>
          <w:rFonts w:ascii="Times New Roman" w:hAnsi="Times New Roman" w:cs="Times New Roman"/>
          <w:color w:val="000000" w:themeColor="text1"/>
        </w:rPr>
        <w:t xml:space="preserve"> </w:t>
      </w:r>
      <w:proofErr w:type="spellStart"/>
      <w:r w:rsidRPr="00490D6A">
        <w:rPr>
          <w:rFonts w:ascii="Times New Roman" w:hAnsi="Times New Roman" w:cs="Times New Roman"/>
          <w:color w:val="000000" w:themeColor="text1"/>
        </w:rPr>
        <w:t>Rada</w:t>
      </w:r>
      <w:proofErr w:type="spellEnd"/>
      <w:r w:rsidRPr="00490D6A">
        <w:rPr>
          <w:rFonts w:ascii="Times New Roman" w:hAnsi="Times New Roman" w:cs="Times New Roman"/>
          <w:color w:val="000000" w:themeColor="text1"/>
        </w:rPr>
        <w:t xml:space="preserve"> </w:t>
      </w:r>
      <w:proofErr w:type="spellStart"/>
      <w:r w:rsidRPr="00490D6A">
        <w:rPr>
          <w:rFonts w:ascii="Times New Roman" w:hAnsi="Times New Roman" w:cs="Times New Roman"/>
          <w:color w:val="000000" w:themeColor="text1"/>
        </w:rPr>
        <w:t>Mihalcea</w:t>
      </w:r>
      <w:proofErr w:type="spellEnd"/>
      <w:r w:rsidRPr="00490D6A">
        <w:rPr>
          <w:rFonts w:ascii="Times New Roman" w:hAnsi="Times New Roman" w:cs="Times New Roman"/>
          <w:color w:val="000000" w:themeColor="text1"/>
        </w:rPr>
        <w:t xml:space="preserve">. “Learning to identify emotions in text.” </w:t>
      </w:r>
      <w:proofErr w:type="gramStart"/>
      <w:r w:rsidRPr="00490D6A">
        <w:rPr>
          <w:rFonts w:ascii="Times New Roman" w:hAnsi="Times New Roman" w:cs="Times New Roman"/>
          <w:color w:val="000000" w:themeColor="text1"/>
        </w:rPr>
        <w:t xml:space="preserve">Proceedings of the 2008 ACM symposium on Applied computing, March 16-20, 2008, Fortaleza, </w:t>
      </w:r>
      <w:proofErr w:type="spellStart"/>
      <w:r w:rsidRPr="00490D6A">
        <w:rPr>
          <w:rFonts w:ascii="Times New Roman" w:hAnsi="Times New Roman" w:cs="Times New Roman"/>
          <w:color w:val="000000" w:themeColor="text1"/>
        </w:rPr>
        <w:t>Ceara</w:t>
      </w:r>
      <w:proofErr w:type="spellEnd"/>
      <w:r w:rsidRPr="00490D6A">
        <w:rPr>
          <w:rFonts w:ascii="Times New Roman" w:hAnsi="Times New Roman" w:cs="Times New Roman"/>
          <w:color w:val="000000" w:themeColor="text1"/>
        </w:rPr>
        <w:t>, Brazil.</w:t>
      </w:r>
      <w:proofErr w:type="gramEnd"/>
      <w:r w:rsidRPr="00490D6A">
        <w:rPr>
          <w:rFonts w:ascii="Times New Roman" w:hAnsi="Times New Roman" w:cs="Times New Roman"/>
          <w:color w:val="000000" w:themeColor="text1"/>
        </w:rPr>
        <w:t xml:space="preserve"> http://www.cse.unt.edu/~rada/papers/strapparava.acm08.</w:t>
      </w:r>
      <w:r w:rsidRPr="00490D6A">
        <w:rPr>
          <w:rFonts w:ascii="Times New Roman" w:hAnsi="Times New Roman" w:cs="Times New Roman"/>
          <w:color w:val="000000" w:themeColor="text1"/>
        </w:rPr>
        <w:t>pdf</w:t>
      </w:r>
    </w:p>
    <w:p w:rsidR="001C7C67" w:rsidRPr="00490D6A" w:rsidRDefault="001C7C67" w:rsidP="001C7C67">
      <w:pPr>
        <w:spacing w:before="100" w:beforeAutospacing="1" w:after="100" w:afterAutospacing="1"/>
        <w:rPr>
          <w:rFonts w:ascii="Times New Roman" w:hAnsi="Times New Roman" w:cs="Times New Roman"/>
          <w:color w:val="000000" w:themeColor="text1"/>
        </w:rPr>
      </w:pPr>
      <w:proofErr w:type="spellStart"/>
      <w:r w:rsidRPr="00490D6A">
        <w:rPr>
          <w:rFonts w:ascii="Times New Roman" w:hAnsi="Times New Roman" w:cs="Times New Roman"/>
          <w:color w:val="000000" w:themeColor="text1"/>
        </w:rPr>
        <w:t>Yessenov</w:t>
      </w:r>
      <w:proofErr w:type="spellEnd"/>
      <w:r w:rsidRPr="00490D6A">
        <w:rPr>
          <w:rFonts w:ascii="Times New Roman" w:hAnsi="Times New Roman" w:cs="Times New Roman"/>
          <w:color w:val="000000" w:themeColor="text1"/>
        </w:rPr>
        <w:t xml:space="preserve">, </w:t>
      </w:r>
      <w:proofErr w:type="spellStart"/>
      <w:r w:rsidRPr="00490D6A">
        <w:rPr>
          <w:rFonts w:ascii="Times New Roman" w:hAnsi="Times New Roman" w:cs="Times New Roman"/>
          <w:color w:val="000000" w:themeColor="text1"/>
        </w:rPr>
        <w:t>Kuat</w:t>
      </w:r>
      <w:proofErr w:type="spellEnd"/>
      <w:r w:rsidRPr="00490D6A">
        <w:rPr>
          <w:rFonts w:ascii="Times New Roman" w:hAnsi="Times New Roman" w:cs="Times New Roman"/>
          <w:color w:val="000000" w:themeColor="text1"/>
        </w:rPr>
        <w:t xml:space="preserve">, and </w:t>
      </w:r>
      <w:proofErr w:type="spellStart"/>
      <w:r w:rsidRPr="00490D6A">
        <w:rPr>
          <w:rFonts w:ascii="Times New Roman" w:hAnsi="Times New Roman" w:cs="Times New Roman"/>
          <w:color w:val="000000" w:themeColor="text1"/>
        </w:rPr>
        <w:t>Sasa</w:t>
      </w:r>
      <w:proofErr w:type="spellEnd"/>
      <w:r w:rsidRPr="00490D6A">
        <w:rPr>
          <w:rFonts w:ascii="Times New Roman" w:hAnsi="Times New Roman" w:cs="Times New Roman"/>
          <w:color w:val="000000" w:themeColor="text1"/>
        </w:rPr>
        <w:t xml:space="preserve"> </w:t>
      </w:r>
      <w:proofErr w:type="spellStart"/>
      <w:r w:rsidRPr="00490D6A">
        <w:rPr>
          <w:rFonts w:ascii="Times New Roman" w:hAnsi="Times New Roman" w:cs="Times New Roman"/>
          <w:color w:val="000000" w:themeColor="text1"/>
        </w:rPr>
        <w:t>Misailovic</w:t>
      </w:r>
      <w:proofErr w:type="spellEnd"/>
      <w:r w:rsidRPr="00490D6A">
        <w:rPr>
          <w:rFonts w:ascii="Times New Roman" w:hAnsi="Times New Roman" w:cs="Times New Roman"/>
          <w:color w:val="000000" w:themeColor="text1"/>
        </w:rPr>
        <w:t xml:space="preserve">. </w:t>
      </w:r>
      <w:proofErr w:type="gramStart"/>
      <w:r w:rsidRPr="00490D6A">
        <w:rPr>
          <w:rFonts w:ascii="Times New Roman" w:hAnsi="Times New Roman" w:cs="Times New Roman"/>
          <w:color w:val="000000" w:themeColor="text1"/>
        </w:rPr>
        <w:t>“Sentiment Analysis of Movie Review Comments” Massachusetts Institute of Technology, Spring 2009.</w:t>
      </w:r>
      <w:proofErr w:type="gramEnd"/>
      <w:r w:rsidRPr="00490D6A">
        <w:rPr>
          <w:rFonts w:ascii="Times New Roman" w:hAnsi="Times New Roman" w:cs="Times New Roman"/>
          <w:color w:val="000000" w:themeColor="text1"/>
        </w:rPr>
        <w:t xml:space="preserve"> </w:t>
      </w:r>
      <w:hyperlink r:id="rId8" w:history="1">
        <w:r w:rsidRPr="00490D6A">
          <w:rPr>
            <w:rFonts w:ascii="Times New Roman" w:hAnsi="Times New Roman" w:cs="Times New Roman"/>
            <w:color w:val="000000" w:themeColor="text1"/>
          </w:rPr>
          <w:t>http://people.csail.mit.edu/kuat/courses/6.863/report.pdf</w:t>
        </w:r>
      </w:hyperlink>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Kim, Elsa and Sam Gilbert. “Detecting Sadness in 140 Characters: Sentiment Analysis and Mourning Michael Jackson on Twitter” Web Ecology Project, August 2009. </w:t>
      </w:r>
      <w:hyperlink r:id="rId9" w:history="1">
        <w:r w:rsidRPr="00490D6A">
          <w:rPr>
            <w:rFonts w:ascii="Times New Roman" w:hAnsi="Times New Roman" w:cs="Times New Roman"/>
            <w:color w:val="000000" w:themeColor="text1"/>
          </w:rPr>
          <w:t>http://www.webecologyproject.org/2009/08/detecting-sadness-in-140-characters/</w:t>
        </w:r>
      </w:hyperlink>
    </w:p>
    <w:p w:rsidR="001C7C67" w:rsidRPr="00490D6A" w:rsidRDefault="001C7C67" w:rsidP="001C7C67">
      <w:pPr>
        <w:spacing w:before="100" w:beforeAutospacing="1" w:after="100" w:afterAutospacing="1"/>
        <w:rPr>
          <w:rFonts w:ascii="Times New Roman" w:eastAsia="Times New Roman" w:hAnsi="Times New Roman" w:cs="Times New Roman"/>
          <w:color w:val="000000" w:themeColor="text1"/>
        </w:rPr>
      </w:pPr>
      <w:proofErr w:type="spellStart"/>
      <w:r w:rsidRPr="00490D6A">
        <w:rPr>
          <w:rFonts w:ascii="Times New Roman" w:eastAsia="Times New Roman" w:hAnsi="Times New Roman" w:cs="Times New Roman"/>
          <w:color w:val="000000" w:themeColor="text1"/>
        </w:rPr>
        <w:t>Satarupa</w:t>
      </w:r>
      <w:proofErr w:type="spellEnd"/>
      <w:r w:rsidRPr="00490D6A">
        <w:rPr>
          <w:rFonts w:ascii="Times New Roman" w:eastAsia="Times New Roman" w:hAnsi="Times New Roman" w:cs="Times New Roman"/>
          <w:color w:val="000000" w:themeColor="text1"/>
        </w:rPr>
        <w:t xml:space="preserve"> </w:t>
      </w:r>
      <w:proofErr w:type="spellStart"/>
      <w:r w:rsidRPr="00490D6A">
        <w:rPr>
          <w:rFonts w:ascii="Times New Roman" w:eastAsia="Times New Roman" w:hAnsi="Times New Roman" w:cs="Times New Roman"/>
          <w:color w:val="000000" w:themeColor="text1"/>
        </w:rPr>
        <w:t>Guha</w:t>
      </w:r>
      <w:proofErr w:type="spellEnd"/>
      <w:r w:rsidRPr="00490D6A">
        <w:rPr>
          <w:rFonts w:ascii="Times New Roman" w:eastAsia="Times New Roman" w:hAnsi="Times New Roman" w:cs="Times New Roman"/>
          <w:color w:val="000000" w:themeColor="text1"/>
        </w:rPr>
        <w:t xml:space="preserve">, </w:t>
      </w:r>
      <w:proofErr w:type="spellStart"/>
      <w:r w:rsidRPr="00490D6A">
        <w:rPr>
          <w:rFonts w:ascii="Times New Roman" w:eastAsia="Times New Roman" w:hAnsi="Times New Roman" w:cs="Times New Roman"/>
          <w:color w:val="000000" w:themeColor="text1"/>
        </w:rPr>
        <w:t>Aditya</w:t>
      </w:r>
      <w:proofErr w:type="spellEnd"/>
      <w:r w:rsidRPr="00490D6A">
        <w:rPr>
          <w:rFonts w:ascii="Times New Roman" w:eastAsia="Times New Roman" w:hAnsi="Times New Roman" w:cs="Times New Roman"/>
          <w:color w:val="000000" w:themeColor="text1"/>
        </w:rPr>
        <w:t xml:space="preserve"> Joshi, </w:t>
      </w:r>
      <w:proofErr w:type="spellStart"/>
      <w:r w:rsidRPr="00490D6A">
        <w:rPr>
          <w:rFonts w:ascii="Times New Roman" w:eastAsia="Times New Roman" w:hAnsi="Times New Roman" w:cs="Times New Roman"/>
          <w:color w:val="000000" w:themeColor="text1"/>
        </w:rPr>
        <w:t>Vasudeva</w:t>
      </w:r>
      <w:proofErr w:type="spellEnd"/>
      <w:r w:rsidRPr="00490D6A">
        <w:rPr>
          <w:rFonts w:ascii="Times New Roman" w:eastAsia="Times New Roman" w:hAnsi="Times New Roman" w:cs="Times New Roman"/>
          <w:color w:val="000000" w:themeColor="text1"/>
        </w:rPr>
        <w:t xml:space="preserve"> </w:t>
      </w:r>
      <w:proofErr w:type="spellStart"/>
      <w:r w:rsidRPr="00490D6A">
        <w:rPr>
          <w:rFonts w:ascii="Times New Roman" w:eastAsia="Times New Roman" w:hAnsi="Times New Roman" w:cs="Times New Roman"/>
          <w:color w:val="000000" w:themeColor="text1"/>
        </w:rPr>
        <w:t>Varma</w:t>
      </w:r>
      <w:proofErr w:type="spellEnd"/>
      <w:r w:rsidRPr="00490D6A">
        <w:rPr>
          <w:rFonts w:ascii="Times New Roman" w:eastAsia="Times New Roman" w:hAnsi="Times New Roman" w:cs="Times New Roman"/>
          <w:color w:val="000000" w:themeColor="text1"/>
        </w:rPr>
        <w:t>. SIEL: Aspect Based Sentiment Analysis in Reviews. Proceedings of the 9th International Workshop on Semantic Evaluation (</w:t>
      </w:r>
      <w:proofErr w:type="spellStart"/>
      <w:r w:rsidRPr="00490D6A">
        <w:rPr>
          <w:rFonts w:ascii="Times New Roman" w:eastAsia="Times New Roman" w:hAnsi="Times New Roman" w:cs="Times New Roman"/>
          <w:color w:val="000000" w:themeColor="text1"/>
        </w:rPr>
        <w:t>SemEval</w:t>
      </w:r>
      <w:proofErr w:type="spellEnd"/>
      <w:r w:rsidRPr="00490D6A">
        <w:rPr>
          <w:rFonts w:ascii="Times New Roman" w:eastAsia="Times New Roman" w:hAnsi="Times New Roman" w:cs="Times New Roman"/>
          <w:color w:val="000000" w:themeColor="text1"/>
        </w:rPr>
        <w:t xml:space="preserve"> 2015), pages 759–766,Denver, Colorado, June 4-5, 2015. </w:t>
      </w:r>
      <w:r w:rsidRPr="00490D6A">
        <w:rPr>
          <w:rFonts w:ascii="Times New Roman" w:hAnsi="Times New Roman" w:cs="Times New Roman"/>
          <w:color w:val="000000" w:themeColor="text1"/>
        </w:rPr>
        <w:t>https://www.aclweb.org/anthology/S15-2129.pdf</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eastAsia="Times New Roman" w:hAnsi="Times New Roman" w:cs="Times New Roman"/>
          <w:color w:val="000000" w:themeColor="text1"/>
        </w:rPr>
        <w:t xml:space="preserve">Svetlana </w:t>
      </w:r>
      <w:proofErr w:type="spellStart"/>
      <w:r w:rsidRPr="00490D6A">
        <w:rPr>
          <w:rFonts w:ascii="Times New Roman" w:eastAsia="Times New Roman" w:hAnsi="Times New Roman" w:cs="Times New Roman"/>
          <w:color w:val="000000" w:themeColor="text1"/>
        </w:rPr>
        <w:t>Kiritchenko</w:t>
      </w:r>
      <w:proofErr w:type="spellEnd"/>
      <w:r w:rsidRPr="00490D6A">
        <w:rPr>
          <w:rFonts w:ascii="Times New Roman" w:eastAsia="Times New Roman" w:hAnsi="Times New Roman" w:cs="Times New Roman"/>
          <w:color w:val="000000" w:themeColor="text1"/>
        </w:rPr>
        <w:t xml:space="preserve">, </w:t>
      </w:r>
      <w:proofErr w:type="spellStart"/>
      <w:r w:rsidRPr="00490D6A">
        <w:rPr>
          <w:rFonts w:ascii="Times New Roman" w:eastAsia="Times New Roman" w:hAnsi="Times New Roman" w:cs="Times New Roman"/>
          <w:color w:val="000000" w:themeColor="text1"/>
        </w:rPr>
        <w:t>Xiaodan</w:t>
      </w:r>
      <w:proofErr w:type="spellEnd"/>
      <w:r w:rsidRPr="00490D6A">
        <w:rPr>
          <w:rFonts w:ascii="Times New Roman" w:eastAsia="Times New Roman" w:hAnsi="Times New Roman" w:cs="Times New Roman"/>
          <w:color w:val="000000" w:themeColor="text1"/>
        </w:rPr>
        <w:t xml:space="preserve"> Zhu, Colin Cherry, and </w:t>
      </w:r>
      <w:proofErr w:type="spellStart"/>
      <w:r w:rsidRPr="00490D6A">
        <w:rPr>
          <w:rFonts w:ascii="Times New Roman" w:eastAsia="Times New Roman" w:hAnsi="Times New Roman" w:cs="Times New Roman"/>
          <w:color w:val="000000" w:themeColor="text1"/>
        </w:rPr>
        <w:t>Saif</w:t>
      </w:r>
      <w:proofErr w:type="spellEnd"/>
      <w:r w:rsidRPr="00490D6A">
        <w:rPr>
          <w:rFonts w:ascii="Times New Roman" w:eastAsia="Times New Roman" w:hAnsi="Times New Roman" w:cs="Times New Roman"/>
          <w:color w:val="000000" w:themeColor="text1"/>
        </w:rPr>
        <w:t xml:space="preserve"> M. Mohammad. NRC-Canada-2014: Detecting Aspects and </w:t>
      </w:r>
      <w:proofErr w:type="spellStart"/>
      <w:r w:rsidRPr="00490D6A">
        <w:rPr>
          <w:rFonts w:ascii="Times New Roman" w:eastAsia="Times New Roman" w:hAnsi="Times New Roman" w:cs="Times New Roman"/>
          <w:color w:val="000000" w:themeColor="text1"/>
        </w:rPr>
        <w:t>Sentimentin</w:t>
      </w:r>
      <w:proofErr w:type="spellEnd"/>
      <w:r w:rsidRPr="00490D6A">
        <w:rPr>
          <w:rFonts w:ascii="Times New Roman" w:eastAsia="Times New Roman" w:hAnsi="Times New Roman" w:cs="Times New Roman"/>
          <w:color w:val="000000" w:themeColor="text1"/>
        </w:rPr>
        <w:t xml:space="preserve"> Customer Reviews. Proceedings of the 8th International Workshop on Semantic Evaluation (</w:t>
      </w:r>
      <w:proofErr w:type="spellStart"/>
      <w:r w:rsidRPr="00490D6A">
        <w:rPr>
          <w:rFonts w:ascii="Times New Roman" w:eastAsia="Times New Roman" w:hAnsi="Times New Roman" w:cs="Times New Roman"/>
          <w:color w:val="000000" w:themeColor="text1"/>
        </w:rPr>
        <w:t>SemEval</w:t>
      </w:r>
      <w:proofErr w:type="spellEnd"/>
      <w:r w:rsidRPr="00490D6A">
        <w:rPr>
          <w:rFonts w:ascii="Times New Roman" w:eastAsia="Times New Roman" w:hAnsi="Times New Roman" w:cs="Times New Roman"/>
          <w:color w:val="000000" w:themeColor="text1"/>
        </w:rPr>
        <w:t xml:space="preserve"> 2014), pages 437–442,Dublin, Ireland, August 23-24, 2014.</w:t>
      </w:r>
      <w:r w:rsidRPr="00490D6A">
        <w:rPr>
          <w:rFonts w:ascii="Times New Roman" w:hAnsi="Times New Roman" w:cs="Times New Roman"/>
          <w:color w:val="000000" w:themeColor="text1"/>
        </w:rPr>
        <w:t xml:space="preserve"> </w:t>
      </w:r>
      <w:r w:rsidRPr="00490D6A">
        <w:rPr>
          <w:rFonts w:ascii="Times New Roman" w:eastAsia="Times New Roman" w:hAnsi="Times New Roman" w:cs="Times New Roman"/>
          <w:color w:val="000000" w:themeColor="text1"/>
        </w:rPr>
        <w:t>https://www.aclweb.org/anthology/S14-2076.pdf</w:t>
      </w:r>
    </w:p>
    <w:p w:rsidR="001C7C67" w:rsidRDefault="001C7C67" w:rsidP="001C7C67">
      <w:pPr>
        <w:spacing w:before="100" w:beforeAutospacing="1" w:after="100" w:afterAutospacing="1"/>
        <w:rPr>
          <w:rFonts w:ascii="Times New Roman" w:hAnsi="Times New Roman" w:cs="Times New Roman"/>
          <w:color w:val="000000" w:themeColor="text1"/>
          <w:u w:val="single"/>
        </w:rPr>
      </w:pP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Deliverables: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This is an independent project (you must work alone although you can engage in design discussions with fellow colleagues — i.e.,</w:t>
      </w:r>
      <w:r>
        <w:rPr>
          <w:rFonts w:ascii="Times New Roman" w:hAnsi="Times New Roman" w:cs="Times New Roman"/>
          <w:color w:val="000000" w:themeColor="text1"/>
        </w:rPr>
        <w:t xml:space="preserve"> discussion</w:t>
      </w:r>
      <w:r w:rsidRPr="00490D6A">
        <w:rPr>
          <w:rFonts w:ascii="Times New Roman" w:hAnsi="Times New Roman" w:cs="Times New Roman"/>
          <w:color w:val="000000" w:themeColor="text1"/>
        </w:rPr>
        <w:t xml:space="preserve"> on possible features, learning models, etc.</w:t>
      </w:r>
      <w:r>
        <w:rPr>
          <w:rFonts w:ascii="Times New Roman" w:hAnsi="Times New Roman" w:cs="Times New Roman"/>
          <w:color w:val="000000" w:themeColor="text1"/>
        </w:rPr>
        <w:t xml:space="preserve"> is allowed.)</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This is what you have to upload into compass2g:</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1) </w:t>
      </w:r>
      <w:proofErr w:type="gramStart"/>
      <w:r>
        <w:rPr>
          <w:rFonts w:ascii="Times New Roman" w:hAnsi="Times New Roman" w:cs="Times New Roman"/>
          <w:color w:val="000000" w:themeColor="text1"/>
        </w:rPr>
        <w:t>all</w:t>
      </w:r>
      <w:proofErr w:type="gramEnd"/>
      <w:r>
        <w:rPr>
          <w:rFonts w:ascii="Times New Roman" w:hAnsi="Times New Roman" w:cs="Times New Roman"/>
          <w:color w:val="000000" w:themeColor="text1"/>
        </w:rPr>
        <w:t xml:space="preserve"> the</w:t>
      </w:r>
      <w:r w:rsidRPr="00490D6A">
        <w:rPr>
          <w:rFonts w:ascii="Times New Roman" w:hAnsi="Times New Roman" w:cs="Times New Roman"/>
          <w:color w:val="000000" w:themeColor="text1"/>
        </w:rPr>
        <w:t xml:space="preserve"> code you wrote to process the data (i.e., preprocessing code, etc. - outside of </w:t>
      </w:r>
      <w:r>
        <w:rPr>
          <w:rFonts w:ascii="Times New Roman" w:hAnsi="Times New Roman" w:cs="Times New Roman"/>
          <w:color w:val="000000" w:themeColor="text1"/>
        </w:rPr>
        <w:t xml:space="preserve">WEKA or any </w:t>
      </w:r>
      <w:r w:rsidRPr="00490D6A">
        <w:rPr>
          <w:rFonts w:ascii="Times New Roman" w:hAnsi="Times New Roman" w:cs="Times New Roman"/>
          <w:color w:val="000000" w:themeColor="text1"/>
        </w:rPr>
        <w:t>other platform you used) plus a Readme file where you explain what the code does and how to run it.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2) You have to answer to questions 1) - 4) above and explain in a paper report all the steps you took to build the system. Each project report has to have the following structure:</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 </w:t>
      </w:r>
      <w:r w:rsidRPr="00490D6A">
        <w:rPr>
          <w:rFonts w:ascii="Times New Roman" w:hAnsi="Times New Roman" w:cs="Times New Roman"/>
          <w:i/>
          <w:color w:val="000000" w:themeColor="text1"/>
        </w:rPr>
        <w:t>Introduction</w:t>
      </w:r>
      <w:r w:rsidRPr="00490D6A">
        <w:rPr>
          <w:rFonts w:ascii="Times New Roman" w:hAnsi="Times New Roman" w:cs="Times New Roman"/>
          <w:color w:val="000000" w:themeColor="text1"/>
        </w:rPr>
        <w:t xml:space="preserve"> (put the problem into a broader context: why is it important to work on sentiment analysis today, what applications can benefit from it, etc.)</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 xml:space="preserve">Problem definition </w:t>
      </w:r>
      <w:r w:rsidRPr="00490D6A">
        <w:rPr>
          <w:rFonts w:ascii="Times New Roman" w:hAnsi="Times New Roman" w:cs="Times New Roman"/>
          <w:color w:val="000000" w:themeColor="text1"/>
        </w:rPr>
        <w:t>(what is sentiment analysis and how do you define it in the context of Computational Linguistics: i.e., how do you define the task and what kind of input/output</w:t>
      </w:r>
      <w:r>
        <w:rPr>
          <w:rFonts w:ascii="Times New Roman" w:hAnsi="Times New Roman" w:cs="Times New Roman"/>
          <w:color w:val="000000" w:themeColor="text1"/>
        </w:rPr>
        <w:t xml:space="preserve"> </w:t>
      </w:r>
      <w:r w:rsidRPr="00490D6A">
        <w:rPr>
          <w:rFonts w:ascii="Times New Roman" w:hAnsi="Times New Roman" w:cs="Times New Roman"/>
          <w:color w:val="000000" w:themeColor="text1"/>
        </w:rPr>
        <w:t>such a system has)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Previous work</w:t>
      </w:r>
      <w:r w:rsidRPr="00490D6A">
        <w:rPr>
          <w:rFonts w:ascii="Times New Roman" w:hAnsi="Times New Roman" w:cs="Times New Roman"/>
          <w:color w:val="000000" w:themeColor="text1"/>
        </w:rPr>
        <w:t xml:space="preserve"> (not comprehensive, but to show you know something about this problem; cite accordingly)</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Approach</w:t>
      </w:r>
      <w:r w:rsidRPr="00490D6A">
        <w:rPr>
          <w:rFonts w:ascii="Times New Roman" w:hAnsi="Times New Roman" w:cs="Times New Roman"/>
          <w:color w:val="000000" w:themeColor="text1"/>
        </w:rPr>
        <w:t xml:space="preserve"> (what computational approach did you use; what model(s) have you tested; what dataset(s)</w:t>
      </w:r>
      <w:r>
        <w:rPr>
          <w:rFonts w:ascii="Times New Roman" w:hAnsi="Times New Roman" w:cs="Times New Roman"/>
          <w:color w:val="000000" w:themeColor="text1"/>
        </w:rPr>
        <w:t xml:space="preserve"> did you employ? </w:t>
      </w:r>
      <w:r w:rsidRPr="00490D6A">
        <w:rPr>
          <w:rFonts w:ascii="Times New Roman" w:hAnsi="Times New Roman" w:cs="Times New Roman"/>
          <w:color w:val="000000" w:themeColor="text1"/>
        </w:rPr>
        <w:t>did you perform some data preprocessing? if yes, what and how</w:t>
      </w:r>
      <w:proofErr w:type="gramStart"/>
      <w:r w:rsidRPr="00490D6A">
        <w:rPr>
          <w:rFonts w:ascii="Times New Roman" w:hAnsi="Times New Roman" w:cs="Times New Roman"/>
          <w:color w:val="000000" w:themeColor="text1"/>
        </w:rPr>
        <w:t>?;</w:t>
      </w:r>
      <w:proofErr w:type="gramEnd"/>
      <w:r w:rsidRPr="00490D6A">
        <w:rPr>
          <w:rFonts w:ascii="Times New Roman" w:hAnsi="Times New Roman" w:cs="Times New Roman"/>
          <w:color w:val="000000" w:themeColor="text1"/>
        </w:rPr>
        <w:t xml:space="preserve"> What text representation(s) have you used? What are your features/feature sets you played with</w:t>
      </w:r>
      <w:proofErr w:type="gramStart"/>
      <w:r w:rsidRPr="00490D6A">
        <w:rPr>
          <w:rFonts w:ascii="Times New Roman" w:hAnsi="Times New Roman" w:cs="Times New Roman"/>
          <w:color w:val="000000" w:themeColor="text1"/>
        </w:rPr>
        <w:t>?;</w:t>
      </w:r>
      <w:proofErr w:type="gramEnd"/>
      <w:r w:rsidRPr="00490D6A">
        <w:rPr>
          <w:rFonts w:ascii="Times New Roman" w:hAnsi="Times New Roman" w:cs="Times New Roman"/>
          <w:color w:val="000000" w:themeColor="text1"/>
        </w:rPr>
        <w:t xml:space="preserve"> etc.)</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Results</w:t>
      </w:r>
      <w:r w:rsidRPr="00490D6A">
        <w:rPr>
          <w:rFonts w:ascii="Times New Roman" w:hAnsi="Times New Roman" w:cs="Times New Roman"/>
          <w:color w:val="000000" w:themeColor="text1"/>
        </w:rPr>
        <w:t xml:space="preserve"> (analysis of results; metrics used (standard </w:t>
      </w:r>
      <w:r>
        <w:rPr>
          <w:rFonts w:ascii="Times New Roman" w:hAnsi="Times New Roman" w:cs="Times New Roman"/>
          <w:color w:val="000000" w:themeColor="text1"/>
        </w:rPr>
        <w:t xml:space="preserve">ones </w:t>
      </w:r>
      <w:r w:rsidRPr="00490D6A">
        <w:rPr>
          <w:rFonts w:ascii="Times New Roman" w:hAnsi="Times New Roman" w:cs="Times New Roman"/>
          <w:color w:val="000000" w:themeColor="text1"/>
        </w:rPr>
        <w:t xml:space="preserve">expected but if you use others, explain them); analysis of results - which feature set </w:t>
      </w:r>
      <w:r>
        <w:rPr>
          <w:rFonts w:ascii="Times New Roman" w:hAnsi="Times New Roman" w:cs="Times New Roman"/>
          <w:color w:val="000000" w:themeColor="text1"/>
        </w:rPr>
        <w:t xml:space="preserve">and </w:t>
      </w:r>
      <w:r w:rsidRPr="00490D6A">
        <w:rPr>
          <w:rFonts w:ascii="Times New Roman" w:hAnsi="Times New Roman" w:cs="Times New Roman"/>
          <w:color w:val="000000" w:themeColor="text1"/>
        </w:rPr>
        <w:t>machine learning model performed best for this task and why?)</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Discussion and Conclusions</w:t>
      </w:r>
      <w:r w:rsidRPr="00490D6A">
        <w:rPr>
          <w:rFonts w:ascii="Times New Roman" w:hAnsi="Times New Roman" w:cs="Times New Roman"/>
          <w:color w:val="000000" w:themeColor="text1"/>
        </w:rPr>
        <w:t xml:space="preserve"> (what have you learned from this project; what possibilities of improvement are there for this problem and this approach; i.e., if you had to do it again, what would you change?)</w:t>
      </w:r>
    </w:p>
    <w:p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b/>
          <w:color w:val="000000" w:themeColor="text1"/>
          <w:u w:val="single"/>
        </w:rPr>
        <w:t>Extra-credit: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Students interested in extra-credit will have two options. You can choose both (for full extra-credit) or just one of them. </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 Option 1 [10 points]: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Write a more comprehensive Previous Work, and Discussion and Conclusions sections of the report. For previous work, you should identify 3 more recent papers (</w:t>
      </w:r>
      <w:r>
        <w:rPr>
          <w:rFonts w:ascii="Times New Roman" w:hAnsi="Times New Roman" w:cs="Times New Roman"/>
          <w:color w:val="000000" w:themeColor="text1"/>
        </w:rPr>
        <w:t xml:space="preserve">published </w:t>
      </w:r>
      <w:r w:rsidRPr="00490D6A">
        <w:rPr>
          <w:rFonts w:ascii="Times New Roman" w:hAnsi="Times New Roman" w:cs="Times New Roman"/>
          <w:color w:val="000000" w:themeColor="text1"/>
        </w:rPr>
        <w:t>no earlier than 2014) relevant to the project topic and compare and summarize the techniques used and their results. Moreover, you should also prepare a more thorough Discussion and Conclusions section. Thus, in addition to the items listed above for this section, you should present a more detailed discussion of potential improvements (i.e., what linguistic representations are needed for this task? what challenges still remain to be solved and what solution do you suggest?)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br/>
        <w:t>2) Option 2 [30 points]:</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Run the baseline (project question 1)) and the improved system (project question 4)) on a different dataset: Champaign-Urbana Yelp restaurant reviews (a collection of 10391 reviews of restaurants in the Champaign-Urbana area scraped from Yelp by John Hall, a former Linguistics student).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Note that this dataset is annotated with a star rating: {1star, 2star, 3star, 4star, </w:t>
      </w:r>
      <w:proofErr w:type="gramStart"/>
      <w:r w:rsidRPr="00490D6A">
        <w:rPr>
          <w:rFonts w:ascii="Times New Roman" w:hAnsi="Times New Roman" w:cs="Times New Roman"/>
          <w:color w:val="000000" w:themeColor="text1"/>
        </w:rPr>
        <w:t>5star</w:t>
      </w:r>
      <w:proofErr w:type="gramEnd"/>
      <w:r w:rsidRPr="00490D6A">
        <w:rPr>
          <w:rFonts w:ascii="Times New Roman" w:hAnsi="Times New Roman" w:cs="Times New Roman"/>
          <w:color w:val="000000" w:themeColor="text1"/>
        </w:rPr>
        <w:t>}</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1star_count = 1172</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2star_count = 1358</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3star_count = 1795</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4star_count = 2947</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5star_count = 3119</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You have to compare the results of your system on the two datasets (the movie reviews and the restaurant reviews). In order to do so, you </w:t>
      </w:r>
      <w:r w:rsidR="0015757F">
        <w:rPr>
          <w:rFonts w:ascii="Times New Roman" w:hAnsi="Times New Roman" w:cs="Times New Roman"/>
          <w:color w:val="000000" w:themeColor="text1"/>
        </w:rPr>
        <w:t>will need to</w:t>
      </w:r>
      <w:r w:rsidRPr="00490D6A">
        <w:rPr>
          <w:rFonts w:ascii="Times New Roman" w:hAnsi="Times New Roman" w:cs="Times New Roman"/>
          <w:color w:val="000000" w:themeColor="text1"/>
        </w:rPr>
        <w:t xml:space="preserve"> collapse all the reviews with at least 3 and </w:t>
      </w:r>
      <w:proofErr w:type="gramStart"/>
      <w:r w:rsidRPr="00490D6A">
        <w:rPr>
          <w:rFonts w:ascii="Times New Roman" w:hAnsi="Times New Roman" w:cs="Times New Roman"/>
          <w:color w:val="000000" w:themeColor="text1"/>
        </w:rPr>
        <w:t>a half stars</w:t>
      </w:r>
      <w:proofErr w:type="gramEnd"/>
      <w:r w:rsidRPr="00490D6A">
        <w:rPr>
          <w:rFonts w:ascii="Times New Roman" w:hAnsi="Times New Roman" w:cs="Times New Roman"/>
          <w:color w:val="000000" w:themeColor="text1"/>
        </w:rPr>
        <w:t xml:space="preserve"> into positive and the rest into negative target classes.</w:t>
      </w:r>
      <w:bookmarkStart w:id="1" w:name="_GoBack"/>
      <w:bookmarkEnd w:id="1"/>
    </w:p>
    <w:p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You have to answer the project questions 1) - 4) again for the new dataset and then compare the results on the two datasets at each step. For instance, which dataset is more challenging for sentiment analysis detection? What features work best for one dataset and not so well for the other? How about the best learning model(s)? </w:t>
      </w:r>
    </w:p>
    <w:p w:rsidR="001C7C67" w:rsidRDefault="001C7C67" w:rsidP="001C7C67"/>
    <w:sectPr w:rsidR="001C7C67" w:rsidSect="00467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11294"/>
    <w:multiLevelType w:val="hybridMultilevel"/>
    <w:tmpl w:val="E60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F3183"/>
    <w:multiLevelType w:val="hybridMultilevel"/>
    <w:tmpl w:val="648EF22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C67"/>
    <w:rsid w:val="0015757F"/>
    <w:rsid w:val="001C7C67"/>
    <w:rsid w:val="004671EE"/>
    <w:rsid w:val="00AF3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31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C67"/>
    <w:rPr>
      <w:rFonts w:ascii="Lucida Grande" w:hAnsi="Lucida Grande" w:cs="Lucida Grande"/>
      <w:sz w:val="18"/>
      <w:szCs w:val="18"/>
    </w:rPr>
  </w:style>
  <w:style w:type="paragraph" w:styleId="ListParagraph">
    <w:name w:val="List Paragraph"/>
    <w:basedOn w:val="Normal"/>
    <w:uiPriority w:val="34"/>
    <w:qFormat/>
    <w:rsid w:val="001C7C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C67"/>
    <w:rPr>
      <w:rFonts w:ascii="Lucida Grande" w:hAnsi="Lucida Grande" w:cs="Lucida Grande"/>
      <w:sz w:val="18"/>
      <w:szCs w:val="18"/>
    </w:rPr>
  </w:style>
  <w:style w:type="paragraph" w:styleId="ListParagraph">
    <w:name w:val="List Paragraph"/>
    <w:basedOn w:val="Normal"/>
    <w:uiPriority w:val="34"/>
    <w:qFormat/>
    <w:rsid w:val="001C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ornell.edu/people/pabo/movie-review-data/review_polarity.tar.gz" TargetMode="External"/><Relationship Id="rId7" Type="http://schemas.openxmlformats.org/officeDocument/2006/relationships/hyperlink" Target="http://www.cs.cornell.edu/people/pabo/movie-review-data/poldata.README.2.0.txt" TargetMode="External"/><Relationship Id="rId8" Type="http://schemas.openxmlformats.org/officeDocument/2006/relationships/hyperlink" Target="http://people.csail.mit.edu/kuat/courses/6.863/report.pdf" TargetMode="External"/><Relationship Id="rId9" Type="http://schemas.openxmlformats.org/officeDocument/2006/relationships/hyperlink" Target="http://www.webecologyproject.org/2009/08/detecting-sadness-in-140-characte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1465</Words>
  <Characters>8354</Characters>
  <Application>Microsoft Macintosh Word</Application>
  <DocSecurity>0</DocSecurity>
  <Lines>69</Lines>
  <Paragraphs>19</Paragraphs>
  <ScaleCrop>false</ScaleCrop>
  <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Roxana Girju</cp:lastModifiedBy>
  <cp:revision>1</cp:revision>
  <dcterms:created xsi:type="dcterms:W3CDTF">2020-04-08T18:17:00Z</dcterms:created>
  <dcterms:modified xsi:type="dcterms:W3CDTF">2020-04-08T18:31:00Z</dcterms:modified>
</cp:coreProperties>
</file>